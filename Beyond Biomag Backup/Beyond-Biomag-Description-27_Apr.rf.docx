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Description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Biomagnetism therapy is a natural </w:t>
      </w:r>
      <w:ins w:author="Ralph" w:id="0" w:date="2017-04-27T11:56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traditional </w:t>
        </w:r>
      </w:ins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healing process, which </w:t>
      </w:r>
      <w:del w:author="Ralph" w:id="1" w:date="2017-04-27T11:57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helps in healing a large</w:delText>
        </w:r>
      </w:del>
      <w:ins w:author="Ralph" w:id="1" w:date="2017-04-27T11:57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supports a normal response to a</w:t>
        </w:r>
      </w:ins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number of </w:t>
      </w:r>
      <w:del w:author="Ralph" w:id="2" w:date="2017-04-27T11:58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illnesses </w:delText>
        </w:r>
      </w:del>
      <w:ins w:author="Ralph" w:id="2" w:date="2017-04-27T11:58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health concerns </w:t>
        </w:r>
      </w:ins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using </w:t>
      </w:r>
      <w:del w:author="Ralph" w:id="3" w:date="2017-04-27T12:13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a </w:delText>
        </w:r>
      </w:del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pair</w:t>
      </w:r>
      <w:ins w:author="Ralph" w:id="4" w:date="2017-04-27T12:13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s</w:t>
        </w:r>
      </w:ins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of magnets of medium intensity</w:t>
      </w:r>
      <w:ins w:author="Ralph" w:id="5" w:date="2017-04-27T11:57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 specifically placed</w:t>
        </w:r>
      </w:ins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i w:val="1"/>
          <w:color w:val="222222"/>
          <w:rtl w:val="0"/>
        </w:rPr>
        <w:t xml:space="preserve">Beyond Biomagnetism 3D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</w:t>
      </w:r>
      <w:del w:author="Ralph" w:id="6" w:date="2017-04-27T11:57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app </w:delText>
        </w:r>
      </w:del>
      <w:ins w:author="Ralph" w:id="6" w:date="2017-04-27T11:57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App </w:t>
        </w:r>
      </w:ins>
      <w:del w:author="Ralph" w:id="7" w:date="2017-04-27T12:13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helps </w:delText>
        </w:r>
      </w:del>
      <w:ins w:author="Ralph" w:id="7" w:date="2017-04-27T12:13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enables </w:t>
        </w:r>
      </w:ins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users</w:t>
      </w:r>
      <w:ins w:author="Ralph" w:id="8" w:date="2017-04-27T12:13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’</w:t>
        </w:r>
      </w:ins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</w:t>
      </w:r>
      <w:del w:author="Ralph" w:id="9" w:date="2017-04-27T12:13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in </w:delText>
        </w:r>
      </w:del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self-</w:t>
      </w:r>
      <w:del w:author="Ralph" w:id="10" w:date="2017-04-27T11:57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healing various diseases</w:delText>
        </w:r>
      </w:del>
      <w:ins w:author="Ralph" w:id="10" w:date="2017-04-27T11:57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care</w:t>
        </w:r>
      </w:ins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with the help of a Dictionary Guide while screening through a 3D body model</w:t>
      </w:r>
      <w:del w:author="Ralph" w:id="11" w:date="2017-04-27T12:14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, without any noticeable side effects</w:delText>
        </w:r>
      </w:del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. The </w:t>
      </w:r>
      <w:del w:author="Ralph" w:id="12" w:date="2017-04-27T12:14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app </w:delText>
        </w:r>
      </w:del>
      <w:ins w:author="Ralph" w:id="12" w:date="2017-04-27T12:14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App </w:t>
        </w:r>
      </w:ins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provides a complete </w:t>
      </w:r>
      <w:del w:author="Ralph" w:id="13" w:date="2017-04-27T12:15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scan </w:delText>
        </w:r>
      </w:del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guide</w:t>
      </w:r>
      <w:ins w:author="Ralph" w:id="14" w:date="2017-04-27T12:17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 to</w:t>
        </w:r>
      </w:ins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</w:t>
      </w:r>
      <w:del w:author="Ralph" w:id="15" w:date="2017-04-27T12:15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briefing about </w:delText>
        </w:r>
      </w:del>
      <w:ins w:author="Ralph" w:id="15" w:date="2017-04-27T12:15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regarding </w:t>
        </w:r>
      </w:ins>
      <w:del w:author="Ralph" w:id="16" w:date="2017-04-27T12:15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various </w:delText>
        </w:r>
      </w:del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Anatomical Biomagnetism Pairs </w:t>
      </w:r>
      <w:del w:author="Ralph" w:id="17" w:date="2017-04-27T12:17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and their respective therapies</w:delText>
        </w:r>
      </w:del>
      <w:ins w:author="Ralph" w:id="17" w:date="2017-04-27T12:17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which may be of therapeutic benefit</w:t>
        </w:r>
      </w:ins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del w:author="Ralph" w:id="24" w:date="2017-04-27T12:19:00Z"/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The users </w:t>
      </w:r>
      <w:del w:author="Ralph" w:id="18" w:date="2017-04-27T12:18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have to buy a pair</w:delText>
        </w:r>
      </w:del>
      <w:ins w:author="Ralph" w:id="18" w:date="2017-04-27T12:18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will need to use pairs</w:t>
        </w:r>
      </w:ins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of magnets of medium intensity</w:t>
      </w:r>
      <w:del w:author="Ralph" w:id="19" w:date="2017-04-27T12:18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 to perform the Biomagnetic therapy</w:delText>
        </w:r>
      </w:del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. The user</w:t>
      </w:r>
      <w:ins w:author="Ralph" w:id="20" w:date="2017-04-27T12:19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s</w:t>
        </w:r>
      </w:ins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can navigate on the 3D anatomical model in 360 degrees and select the desired scan points and </w:t>
      </w:r>
      <w:del w:author="Ralph" w:id="21" w:date="2017-04-27T12:19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its </w:delText>
        </w:r>
      </w:del>
      <w:ins w:author="Ralph" w:id="21" w:date="2017-04-27T12:19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their </w:t>
        </w:r>
      </w:ins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respective corresponding pairs for any identified health issue </w:t>
      </w:r>
      <w:del w:author="Ralph" w:id="22" w:date="2017-04-27T12:19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and heal the illness by </w:delText>
        </w:r>
      </w:del>
      <w:ins w:author="Ralph" w:id="22" w:date="2017-04-27T12:19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before </w:t>
        </w:r>
      </w:ins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placing the magnets on the </w:t>
      </w:r>
      <w:del w:author="Ralph" w:id="23" w:date="2017-04-27T12:20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scan point</w:delText>
        </w:r>
      </w:del>
      <w:ins w:author="Ralph" w:id="23" w:date="2017-04-27T12:20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t xml:space="preserve">body</w:t>
        </w:r>
      </w:ins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</w:t>
      </w:r>
      <w:del w:author="Ralph" w:id="24" w:date="2017-04-27T12:19:00Z">
        <w:r w:rsidDel="00000000" w:rsidR="00000000" w:rsidRPr="00000000">
          <w:rPr>
            <w:rFonts w:ascii="Arial" w:cs="Arial" w:eastAsia="Arial" w:hAnsi="Arial"/>
            <w:color w:val="222222"/>
            <w:rtl w:val="0"/>
          </w:rPr>
          <w:delText xml:space="preserve">and corresponding pair.</w:delText>
        </w:r>
      </w:del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Attractive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Male and female 3D model representation.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Easy navigation to anatomical point using the 3D Model.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Scan point guide for Users.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Dictionary of anatomical biomagnetism pairs</w:t>
      </w:r>
      <w:ins w:author="Ralph" w:id="25" w:date="2017-04-27T12:22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22222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(pairs of locations on the body)</w:t>
        </w:r>
      </w:ins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Zoom and view scan points in the selected body section.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Search </w:t>
      </w:r>
      <w:del w:author="Ralph" w:id="26" w:date="2017-04-27T12:21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22222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of diseases or symptoms or pathogens that are frequently or seldom</w:delText>
        </w:r>
      </w:del>
      <w:ins w:author="Ralph" w:id="26" w:date="2017-04-27T12:21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22222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by standard health terms</w:t>
        </w:r>
      </w:ins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associated with a specific anatomical biomagnetism pair.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View biomagnetism pairs and their </w:t>
      </w:r>
      <w:del w:author="Ralph" w:id="27" w:date="2017-04-27T12:24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22222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anatomical locations, diseases, symptoms or associated pathogens</w:delText>
        </w:r>
      </w:del>
      <w:ins w:author="Ralph" w:id="27" w:date="2017-04-27T12:24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22222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associated health terms</w:t>
        </w:r>
      </w:ins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Description of the health healing capabilities of each anatomical biomagnetism pair.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Able to view the list of past searches.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Annual Auto Renewal subscription that allows you </w:t>
      </w:r>
      <w:ins w:author="Ralph" w:id="28" w:date="2017-04-27T12:23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22222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receive App updates </w:t>
        </w:r>
      </w:ins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to be continuously engaged in biomagnetism.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Subscription: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 $99.00 (USD)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